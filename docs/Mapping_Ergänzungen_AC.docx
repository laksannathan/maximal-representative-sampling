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554"/>
        <w:gridCol w:w="512"/>
        <w:gridCol w:w="2835"/>
        <w:gridCol w:w="3466"/>
        <w:gridCol w:w="160"/>
        <w:gridCol w:w="160"/>
      </w:tblGrid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bookmarkStart w:id="0" w:name="_GoBack"/>
            <w:bookmarkEnd w:id="0"/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y&lt;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GBS Resilienz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GBS gesamt</w:t>
            </w: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Allensbach 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Geschlecht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AM01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S01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Alter in Jahren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AM02_02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S02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Schulabschluss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AM14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S03_rec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Berufsgruppe/-stellung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AM22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S04_rec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Berufst„tigkeit 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AM17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S05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AM22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S05</w:t>
            </w:r>
          </w:p>
        </w:tc>
        <w:tc>
          <w:tcPr>
            <w:tcW w:w="1968" w:type="pct"/>
            <w:gridSpan w:val="2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wenn nicht berufst„tig</w:t>
            </w: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w”chentliche Arbeitszeit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AM20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S06b_rec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Wohnortgr”áe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dm20</w:t>
            </w: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EINW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Codierung unterschiedlich, bei GBS nach Wohnort in Kindheit gefragt. 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Aktueller Beruf 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dm42</w:t>
            </w: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S06a_01 + folgende</w:t>
            </w:r>
          </w:p>
        </w:tc>
        <w:tc>
          <w:tcPr>
            <w:tcW w:w="2054" w:type="pct"/>
            <w:gridSpan w:val="3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Codierung unterschiedlich</w:t>
            </w: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Optimismus/Pessimismus SOP</w:t>
            </w:r>
            <w:ins w:id="1" w:author="Chmitorz, Andrea" w:date="2019-05-28T13:13:00Z">
              <w:r w:rsidR="00A06244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 xml:space="preserve"> - Score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SOP2_Score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SOP_final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Codierung?</w:t>
            </w: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2" w:author="Chmitorz, Andrea" w:date="2019-05-28T13:13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3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4" w:author="Chmitorz, Andrea" w:date="2019-05-28T13:1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Optimismus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8" w:author="Chmitorz, Andrea" w:date="2019-05-28T13:1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V01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0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1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2" w:author="Chmitorz, Andrea" w:date="2019-05-28T13:13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3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4" w:author="Chmitorz, Andrea" w:date="2019-05-28T13:1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Pessimismus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5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6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7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8" w:author="Chmitorz, Andrea" w:date="2019-05-28T13:1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V22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19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0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1" w:author="Chmitorz, Andrea" w:date="2019-05-28T13:1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22" w:author="Chmitorz, Andrea" w:date="2019-05-28T13:14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3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4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5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6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7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8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29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BRS</w:t>
            </w:r>
            <w:ins w:id="30" w:author="Chmitorz, Andrea" w:date="2019-05-28T13:14:00Z">
              <w:r w:rsidR="00A06244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 xml:space="preserve"> - Score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del w:id="31" w:author="Chmitorz, Andrea" w:date="2019-05-28T13:14:00Z">
              <w:r w:rsidRPr="00E074E4" w:rsidDel="00A06244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delText>BRS</w:delText>
              </w:r>
            </w:del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BRS_final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A0624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ins w:id="32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Notiz: zur Bildung des Summenscores werden die Variablen _02, _04_und _06 revers kodiert</w:t>
              </w:r>
            </w:ins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33" w:author="Chmitorz, Andrea" w:date="2019-05-28T13:14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34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35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36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37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38" w:author="Chmitorz, Andrea" w:date="2019-05-28T13:15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</w:t>
              </w:r>
            </w:ins>
            <w:ins w:id="39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0</w:t>
              </w:r>
            </w:ins>
            <w:ins w:id="40" w:author="Chmitorz, Andrea" w:date="2019-05-28T13:15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1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1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2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3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44" w:author="Chmitorz, Andrea" w:date="2019-05-28T13:14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5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6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7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48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49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V04_02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0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1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2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53" w:author="Chmitorz, Andrea" w:date="2019-05-28T13:14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4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5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6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7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58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V04_03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59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0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1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62" w:author="Chmitorz, Andrea" w:date="2019-05-28T13:14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3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4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5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6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67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V04_04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8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69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0" w:author="Chmitorz, Andrea" w:date="2019-05-28T13:14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71" w:author="Chmitorz, Andrea" w:date="2019-05-28T13:16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2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3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4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5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76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V04_05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7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8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79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80" w:author="Chmitorz, Andrea" w:date="2019-05-28T13:16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1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2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3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4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85" w:author="Chmitorz, Andrea" w:date="2019-05-28T13:16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V04_06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6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7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88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89" w:author="Chmitorz, Andrea" w:date="2019-05-28T13:16:00Z"/>
        </w:trPr>
        <w:tc>
          <w:tcPr>
            <w:tcW w:w="82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0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1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2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3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4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5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A06244" w:rsidRPr="00E074E4" w:rsidRDefault="00A06244" w:rsidP="00E074E4">
            <w:pPr>
              <w:spacing w:after="0" w:line="240" w:lineRule="auto"/>
              <w:rPr>
                <w:ins w:id="96" w:author="Chmitorz, Andrea" w:date="2019-05-28T13:16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IE 4 - internale Kontroll</w:t>
            </w:r>
            <w:r w:rsidRPr="00E074E4">
              <w:rPr>
                <w:rFonts w:ascii="Calibri" w:eastAsia="Times New Roman" w:hAnsi="Calibri" w:cs="Calibri"/>
                <w:color w:val="000000"/>
                <w:lang w:eastAsia="de-DE"/>
              </w:rPr>
              <w:t></w:t>
            </w: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berzeugung</w:t>
            </w:r>
            <w:ins w:id="97" w:author="Chmitorz, Andrea" w:date="2019-05-28T13:17:00Z">
              <w:r w:rsidR="000A3F6B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 xml:space="preserve"> _Score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del w:id="98" w:author="Chmitorz, Andrea" w:date="2019-05-28T13:17:00Z">
              <w:r w:rsidRPr="00E074E4" w:rsidDel="000A3F6B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delText xml:space="preserve">IE4_IKš </w:delText>
              </w:r>
            </w:del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IE_int_final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99" w:author="Chmitorz, Andrea" w:date="2019-05-28T13:17:00Z"/>
        </w:trPr>
        <w:tc>
          <w:tcPr>
            <w:tcW w:w="82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0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1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2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3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04" w:author="Chmitorz, Andrea" w:date="2019-05-28T13:21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V20_1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5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6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7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08" w:author="Chmitorz, Andrea" w:date="2019-05-28T13:17:00Z"/>
        </w:trPr>
        <w:tc>
          <w:tcPr>
            <w:tcW w:w="82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09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0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1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2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13" w:author="Chmitorz, Andrea" w:date="2019-05-28T13:21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V20_2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4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5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16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IE 4 - externale Kontroll</w:t>
            </w:r>
            <w:r w:rsidRPr="00E074E4">
              <w:rPr>
                <w:rFonts w:ascii="Calibri" w:eastAsia="Times New Roman" w:hAnsi="Calibri" w:cs="Calibri"/>
                <w:color w:val="000000"/>
                <w:lang w:eastAsia="de-DE"/>
              </w:rPr>
              <w:t></w:t>
            </w: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berzeugung</w:t>
            </w:r>
            <w:ins w:id="117" w:author="Chmitorz, Andrea" w:date="2019-05-28T13:17:00Z">
              <w:r w:rsidR="000A3F6B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 xml:space="preserve"> - Score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0A3F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del w:id="118" w:author="Chmitorz, Andrea" w:date="2019-05-28T13:17:00Z">
              <w:r w:rsidRPr="00E074E4" w:rsidDel="000A3F6B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delText>IE4_EKš</w:delText>
              </w:r>
            </w:del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IE_ext_final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19" w:author="Chmitorz, Andrea" w:date="2019-05-28T13:17:00Z"/>
        </w:trPr>
        <w:tc>
          <w:tcPr>
            <w:tcW w:w="82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0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1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2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3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24" w:author="Chmitorz, Andrea" w:date="2019-05-28T13:21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V20_3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5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6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7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28" w:author="Chmitorz, Andrea" w:date="2019-05-28T13:17:00Z"/>
        </w:trPr>
        <w:tc>
          <w:tcPr>
            <w:tcW w:w="82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29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0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1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2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33" w:author="Chmitorz, Andrea" w:date="2019-05-28T13:21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V20_4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4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5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0A3F6B" w:rsidRPr="00E074E4" w:rsidRDefault="000A3F6B" w:rsidP="00E074E4">
            <w:pPr>
              <w:spacing w:after="0" w:line="240" w:lineRule="auto"/>
              <w:rPr>
                <w:ins w:id="136" w:author="Chmitorz, Andrea" w:date="2019-05-28T13:17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</w:trPr>
        <w:tc>
          <w:tcPr>
            <w:tcW w:w="82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ASKU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>asku</w:t>
            </w:r>
          </w:p>
        </w:tc>
        <w:tc>
          <w:tcPr>
            <w:tcW w:w="1539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074E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ASKU_final </w:t>
            </w:r>
          </w:p>
        </w:tc>
        <w:tc>
          <w:tcPr>
            <w:tcW w:w="1881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:rsidR="00E074E4" w:rsidRPr="00E074E4" w:rsidRDefault="00E074E4" w:rsidP="00E07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37" w:author="Chmitorz, Andrea" w:date="2019-05-28T13:32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38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39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0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1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42" w:author="Chmitorz, Andrea" w:date="2019-05-28T13:32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V20_5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3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4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5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46" w:author="Chmitorz, Andrea" w:date="2019-05-28T13:32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7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8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49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0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51" w:author="Chmitorz, Andrea" w:date="2019-05-28T13:3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V20_6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2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3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4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55" w:author="Chmitorz, Andrea" w:date="2019-05-28T13:32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6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7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8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59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60" w:author="Chmitorz, Andrea" w:date="2019-05-28T13:3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V20_7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1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2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3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64" w:author="Chmitorz, Andrea" w:date="2019-05-28T13:32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5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66" w:author="Chmitorz, Andrea" w:date="2019-05-28T13:33:00Z">
              <w:r w:rsidRPr="00E074E4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OSS3</w:t>
              </w:r>
            </w:ins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7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68" w:author="Chmitorz, Andrea" w:date="2019-05-28T13:33:00Z">
              <w:r w:rsidRPr="00E074E4"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OSSS</w:t>
              </w:r>
            </w:ins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69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0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71" w:author="Chmitorz, Andrea" w:date="2019-05-28T13:3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V17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2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73" w:author="Chmitorz, Andrea" w:date="2019-05-28T13:34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 xml:space="preserve">!!!! Achtung: Fragen V17 – V19 sind in der Reihenfolge evtl. anders als in GBS abgefragt. Hier bitte anhand der Antwortkategorien überprüfen und entsprechend zuordnen. </w:t>
              </w:r>
            </w:ins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4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5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76" w:author="Chmitorz, Andrea" w:date="2019-05-28T13:32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7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8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79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0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81" w:author="Chmitorz, Andrea" w:date="2019-05-28T13:3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V18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2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3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4" w:author="Chmitorz, Andrea" w:date="2019-05-28T13:32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9B21D0" w:rsidRPr="00E074E4" w:rsidTr="00957714">
        <w:trPr>
          <w:trHeight w:val="300"/>
          <w:ins w:id="185" w:author="Chmitorz, Andrea" w:date="2019-05-28T13:33:00Z"/>
        </w:trPr>
        <w:tc>
          <w:tcPr>
            <w:tcW w:w="82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6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0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7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78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88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9" w:type="pct"/>
            <w:shd w:val="clear" w:color="auto" w:fill="auto"/>
            <w:noWrap/>
            <w:vAlign w:val="bottom"/>
          </w:tcPr>
          <w:p w:rsidR="009B21D0" w:rsidRDefault="009B21D0" w:rsidP="00E074E4">
            <w:pPr>
              <w:spacing w:after="0" w:line="240" w:lineRule="auto"/>
              <w:rPr>
                <w:ins w:id="189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  <w:ins w:id="190" w:author="Chmitorz, Andrea" w:date="2019-05-28T13:33:00Z">
              <w:r>
                <w:rPr>
                  <w:rFonts w:ascii="Calibri" w:eastAsia="Times New Roman" w:hAnsi="Calibri" w:cs="Times New Roman"/>
                  <w:color w:val="000000"/>
                  <w:lang w:eastAsia="de-DE"/>
                </w:rPr>
                <w:t>V19</w:t>
              </w:r>
            </w:ins>
          </w:p>
        </w:tc>
        <w:tc>
          <w:tcPr>
            <w:tcW w:w="1881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91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92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87" w:type="pct"/>
            <w:shd w:val="clear" w:color="auto" w:fill="auto"/>
            <w:noWrap/>
            <w:vAlign w:val="bottom"/>
          </w:tcPr>
          <w:p w:rsidR="009B21D0" w:rsidRPr="00E074E4" w:rsidRDefault="009B21D0" w:rsidP="00E074E4">
            <w:pPr>
              <w:spacing w:after="0" w:line="240" w:lineRule="auto"/>
              <w:rPr>
                <w:ins w:id="193" w:author="Chmitorz, Andrea" w:date="2019-05-28T13:33:00Z"/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296D59" w:rsidRDefault="00296D59">
      <w:pPr>
        <w:rPr>
          <w:ins w:id="194" w:author="Chmitorz, Andrea" w:date="2019-05-28T13:22:00Z"/>
        </w:rPr>
      </w:pPr>
    </w:p>
    <w:p w:rsidR="000A3F6B" w:rsidRDefault="000A3F6B"/>
    <w:p w:rsidR="00E074E4" w:rsidRPr="00E074E4" w:rsidRDefault="00E074E4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074E4">
        <w:rPr>
          <w:b/>
        </w:rPr>
        <w:t>Berufsgruppe/Berufsstellung:</w:t>
      </w:r>
    </w:p>
    <w:p w:rsidR="00E074E4" w:rsidRDefault="00E074E4">
      <w:r>
        <w:t>Allensbach:</w:t>
      </w:r>
    </w:p>
    <w:p w:rsidR="00E074E4" w:rsidRDefault="00E074E4">
      <w:r>
        <w:t>Vari</w:t>
      </w:r>
      <w:r w:rsidR="00062C7E">
        <w:t>a</w:t>
      </w:r>
      <w:r>
        <w:t>ble ‚S04</w:t>
      </w:r>
      <w:r w:rsidR="00E004CF">
        <w:t>_rec</w:t>
      </w:r>
      <w:r>
        <w:t>‘</w:t>
      </w:r>
    </w:p>
    <w:p w:rsidR="00E074E4" w:rsidRDefault="00E004CF">
      <w:r>
        <w:rPr>
          <w:noProof/>
          <w:lang w:eastAsia="de-DE"/>
        </w:rPr>
        <w:drawing>
          <wp:inline distT="0" distB="0" distL="0" distR="0" wp14:anchorId="1CFCB723" wp14:editId="260A7104">
            <wp:extent cx="3898900" cy="2790494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673" cy="27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E" w:rsidRDefault="00062C7E">
      <w:r>
        <w:t>GBS:</w:t>
      </w:r>
    </w:p>
    <w:p w:rsidR="00062C7E" w:rsidRDefault="00062C7E" w:rsidP="00062C7E">
      <w:r>
        <w:t>[Bitte überprüfen, ob diese Variable verwendet wurde] Beruf:</w:t>
      </w:r>
    </w:p>
    <w:p w:rsidR="00A06244" w:rsidRDefault="00A06244" w:rsidP="00A06244"/>
    <w:p w:rsidR="00062C7E" w:rsidRDefault="00062C7E" w:rsidP="00062C7E">
      <w:r>
        <w:rPr>
          <w:noProof/>
          <w:lang w:eastAsia="de-DE"/>
        </w:rPr>
        <w:lastRenderedPageBreak/>
        <w:drawing>
          <wp:inline distT="0" distB="0" distL="0" distR="0" wp14:anchorId="3CB1F10F" wp14:editId="11799775">
            <wp:extent cx="4182902" cy="6394862"/>
            <wp:effectExtent l="0" t="0" r="8255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65" cy="639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7E" w:rsidRDefault="00062C7E"/>
    <w:p w:rsidR="009B21D0" w:rsidRDefault="009B21D0"/>
    <w:p w:rsidR="009B21D0" w:rsidRDefault="009B21D0"/>
    <w:p w:rsidR="009B21D0" w:rsidRDefault="009B21D0"/>
    <w:p w:rsidR="009B21D0" w:rsidRDefault="009B21D0"/>
    <w:p w:rsidR="009B21D0" w:rsidRDefault="009B21D0"/>
    <w:p w:rsidR="009B21D0" w:rsidRDefault="009B21D0"/>
    <w:p w:rsidR="009B21D0" w:rsidRDefault="009B21D0"/>
    <w:p w:rsidR="00062C7E" w:rsidRPr="00062C7E" w:rsidRDefault="00062C7E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62C7E">
        <w:rPr>
          <w:b/>
        </w:rPr>
        <w:lastRenderedPageBreak/>
        <w:t xml:space="preserve">Berufstätigkeit: </w:t>
      </w:r>
    </w:p>
    <w:p w:rsidR="00062C7E" w:rsidRDefault="00062C7E">
      <w:r>
        <w:t>Allensbach:</w:t>
      </w:r>
    </w:p>
    <w:p w:rsidR="00E074E4" w:rsidRDefault="00E074E4">
      <w:r>
        <w:t>Variable ‚S05‘</w:t>
      </w:r>
    </w:p>
    <w:p w:rsidR="00E074E4" w:rsidRDefault="00E074E4">
      <w:r>
        <w:rPr>
          <w:noProof/>
          <w:lang w:eastAsia="de-DE"/>
        </w:rPr>
        <w:drawing>
          <wp:inline distT="0" distB="0" distL="0" distR="0" wp14:anchorId="00B4102A" wp14:editId="16DCD8A0">
            <wp:extent cx="2976113" cy="1722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898" cy="1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E" w:rsidRDefault="00062C7E" w:rsidP="00062C7E">
      <w:r>
        <w:t xml:space="preserve">In Allensbach wird nicht nach Tätigkeit in Vollzeit/Teilzeit etc. gefragt. Es wird nur nach der Anzahl der wöchentlichen Arbeitsstunden gefragt. </w:t>
      </w:r>
    </w:p>
    <w:p w:rsidR="009B21D0" w:rsidRDefault="009B21D0" w:rsidP="00062C7E"/>
    <w:p w:rsidR="00062C7E" w:rsidRDefault="00062C7E" w:rsidP="00062C7E">
      <w:r>
        <w:t>GBS:</w:t>
      </w:r>
    </w:p>
    <w:p w:rsidR="00062C7E" w:rsidRDefault="00062C7E" w:rsidP="00062C7E">
      <w:r>
        <w:rPr>
          <w:noProof/>
          <w:lang w:eastAsia="de-DE"/>
        </w:rPr>
        <w:drawing>
          <wp:inline distT="0" distB="0" distL="0" distR="0" wp14:anchorId="316F42E6" wp14:editId="14664F8E">
            <wp:extent cx="4399807" cy="2349657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44" cy="23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7E" w:rsidRDefault="00062C7E"/>
    <w:p w:rsidR="00062C7E" w:rsidRDefault="00062C7E"/>
    <w:p w:rsidR="00062C7E" w:rsidRDefault="00062C7E"/>
    <w:p w:rsidR="009B21D0" w:rsidRDefault="009B21D0"/>
    <w:p w:rsidR="009B21D0" w:rsidRDefault="009B21D0"/>
    <w:p w:rsidR="009B21D0" w:rsidRDefault="009B21D0"/>
    <w:p w:rsidR="009B21D0" w:rsidRDefault="009B21D0"/>
    <w:p w:rsidR="009B21D0" w:rsidRDefault="009B21D0"/>
    <w:p w:rsidR="00062C7E" w:rsidRPr="009B21D0" w:rsidRDefault="00062C7E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9B21D0">
        <w:rPr>
          <w:b/>
          <w:lang w:val="en-US"/>
        </w:rPr>
        <w:lastRenderedPageBreak/>
        <w:t xml:space="preserve">Berufsgruppe: </w:t>
      </w:r>
    </w:p>
    <w:p w:rsidR="00257E64" w:rsidRPr="009B21D0" w:rsidRDefault="00257E64">
      <w:pPr>
        <w:rPr>
          <w:lang w:val="en-US"/>
        </w:rPr>
      </w:pPr>
      <w:r w:rsidRPr="009B21D0">
        <w:rPr>
          <w:lang w:val="en-US"/>
        </w:rPr>
        <w:t>Allensbach:</w:t>
      </w:r>
    </w:p>
    <w:p w:rsidR="00E074E4" w:rsidRPr="009B21D0" w:rsidRDefault="00E074E4">
      <w:pPr>
        <w:rPr>
          <w:lang w:val="en-US"/>
        </w:rPr>
      </w:pPr>
      <w:r w:rsidRPr="009B21D0">
        <w:rPr>
          <w:lang w:val="en-US"/>
        </w:rPr>
        <w:t>Variable ‚S06a_1‘ – ‚S06a_16‘</w:t>
      </w:r>
    </w:p>
    <w:p w:rsidR="00E074E4" w:rsidRDefault="00E074E4" w:rsidP="00E074E4">
      <w:pPr>
        <w:spacing w:line="240" w:lineRule="auto"/>
      </w:pPr>
      <w:r>
        <w:t>S06a_01 Aktueller Beruf: Land-, Forst- und Gartenbauberufe</w:t>
      </w:r>
    </w:p>
    <w:p w:rsidR="00E074E4" w:rsidRDefault="00E074E4" w:rsidP="00E074E4">
      <w:pPr>
        <w:spacing w:line="240" w:lineRule="auto"/>
      </w:pPr>
      <w:r>
        <w:t>S06a_02 Aktueller Beruf: Fertigungsberufe</w:t>
      </w:r>
    </w:p>
    <w:p w:rsidR="00E074E4" w:rsidRDefault="00E074E4" w:rsidP="00E074E4">
      <w:pPr>
        <w:spacing w:line="240" w:lineRule="auto"/>
      </w:pPr>
      <w:r>
        <w:t>S06a_03 Aktueller Beruf: Fertigungstechnische Berufe</w:t>
      </w:r>
    </w:p>
    <w:p w:rsidR="00E074E4" w:rsidRDefault="00E074E4" w:rsidP="00E074E4">
      <w:pPr>
        <w:spacing w:line="240" w:lineRule="auto"/>
      </w:pPr>
      <w:r>
        <w:t>S06a_04 Aktueller Beruf: Bau- und Ausbauberufe</w:t>
      </w:r>
    </w:p>
    <w:p w:rsidR="00E074E4" w:rsidRDefault="00E074E4" w:rsidP="00E074E4">
      <w:pPr>
        <w:spacing w:line="240" w:lineRule="auto"/>
      </w:pPr>
      <w:r>
        <w:t>S06a_05 Aktueller Beruf: Lebensmittel- und Gastgewerbeberufe</w:t>
      </w:r>
    </w:p>
    <w:p w:rsidR="00E074E4" w:rsidRDefault="00E074E4" w:rsidP="00E074E4">
      <w:pPr>
        <w:spacing w:line="240" w:lineRule="auto"/>
      </w:pPr>
      <w:r>
        <w:t>S06a_06 Aktueller Beruf: Med. und nicht-med. Gesundheitsberufe</w:t>
      </w:r>
    </w:p>
    <w:p w:rsidR="00E074E4" w:rsidRDefault="00E074E4" w:rsidP="00E074E4">
      <w:pPr>
        <w:spacing w:line="240" w:lineRule="auto"/>
      </w:pPr>
      <w:r>
        <w:t>S06a_07 Aktueller Beruf: Soziale, kulturelle Dienstleistungsberufe</w:t>
      </w:r>
    </w:p>
    <w:p w:rsidR="00E074E4" w:rsidRDefault="00E074E4" w:rsidP="00E074E4">
      <w:pPr>
        <w:spacing w:line="240" w:lineRule="auto"/>
      </w:pPr>
      <w:r>
        <w:t>S06a_08 Aktueller Beruf: Handelsberufe</w:t>
      </w:r>
    </w:p>
    <w:p w:rsidR="00E074E4" w:rsidRDefault="00E074E4" w:rsidP="00E074E4">
      <w:pPr>
        <w:spacing w:line="240" w:lineRule="auto"/>
      </w:pPr>
      <w:r>
        <w:t>S06a_09 Aktueller Beruf: In Unternehmensführung, -organisation</w:t>
      </w:r>
    </w:p>
    <w:p w:rsidR="00E074E4" w:rsidRDefault="00E074E4" w:rsidP="00E074E4">
      <w:pPr>
        <w:spacing w:line="240" w:lineRule="auto"/>
      </w:pPr>
      <w:r>
        <w:t>S06a_10 Aktueller Beruf: Unternehmensbezogene Dienstleistungsberufe</w:t>
      </w:r>
    </w:p>
    <w:p w:rsidR="00E074E4" w:rsidRDefault="00E074E4" w:rsidP="00E074E4">
      <w:pPr>
        <w:spacing w:line="240" w:lineRule="auto"/>
      </w:pPr>
      <w:r>
        <w:t>S06a_11 Aktueller Beruf: IT-, naturwissenschaftl. Dienstleistungsberufe</w:t>
      </w:r>
    </w:p>
    <w:p w:rsidR="00E074E4" w:rsidRDefault="00E074E4" w:rsidP="00E074E4">
      <w:pPr>
        <w:spacing w:line="240" w:lineRule="auto"/>
      </w:pPr>
      <w:r>
        <w:t>S06a_12 Aktueller Beruf: Sicherheitsberufe</w:t>
      </w:r>
    </w:p>
    <w:p w:rsidR="00E074E4" w:rsidRDefault="00E074E4" w:rsidP="00E074E4">
      <w:pPr>
        <w:spacing w:line="240" w:lineRule="auto"/>
      </w:pPr>
      <w:r>
        <w:t>S06a_13 Aktueller Beruf: Verkehrs- und Logistikberufe</w:t>
      </w:r>
    </w:p>
    <w:p w:rsidR="00E074E4" w:rsidRDefault="00E074E4" w:rsidP="00E074E4">
      <w:pPr>
        <w:spacing w:line="240" w:lineRule="auto"/>
      </w:pPr>
      <w:r>
        <w:t>S06a_14 Aktueller Beruf: Reinigungsberufe</w:t>
      </w:r>
    </w:p>
    <w:p w:rsidR="00E074E4" w:rsidRDefault="00E074E4" w:rsidP="00E074E4">
      <w:pPr>
        <w:spacing w:line="240" w:lineRule="auto"/>
      </w:pPr>
      <w:r>
        <w:t>S06a_15 Aktueller Beruf: Andere Angabe</w:t>
      </w:r>
    </w:p>
    <w:p w:rsidR="00E074E4" w:rsidRDefault="00E074E4" w:rsidP="00E074E4">
      <w:pPr>
        <w:spacing w:line="240" w:lineRule="auto"/>
      </w:pPr>
      <w:r>
        <w:t>S06a_16 Aktueller Beruf: Insgesamt</w:t>
      </w:r>
    </w:p>
    <w:p w:rsidR="00E074E4" w:rsidRDefault="00E074E4">
      <w:r>
        <w:rPr>
          <w:noProof/>
          <w:lang w:eastAsia="de-DE"/>
        </w:rPr>
        <w:drawing>
          <wp:inline distT="0" distB="0" distL="0" distR="0" wp14:anchorId="3406BC30" wp14:editId="016E451C">
            <wp:extent cx="3248302" cy="1879600"/>
            <wp:effectExtent l="0" t="0" r="952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18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E4" w:rsidRDefault="00E074E4"/>
    <w:p w:rsidR="00257E64" w:rsidRDefault="00257E64">
      <w:r>
        <w:t>GBS:</w:t>
      </w:r>
    </w:p>
    <w:p w:rsidR="00257E64" w:rsidRDefault="00257E64">
      <w:r>
        <w:rPr>
          <w:noProof/>
          <w:lang w:eastAsia="de-DE"/>
        </w:rPr>
        <w:lastRenderedPageBreak/>
        <w:drawing>
          <wp:inline distT="0" distB="0" distL="0" distR="0" wp14:anchorId="7E5DFFD3" wp14:editId="772C3022">
            <wp:extent cx="5760720" cy="1363930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64" w:rsidRDefault="00257E64"/>
    <w:p w:rsidR="00E074E4" w:rsidRPr="009B21D0" w:rsidRDefault="00E074E4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21D0">
        <w:rPr>
          <w:b/>
        </w:rPr>
        <w:t>Wöchentliche Arbeitszeit:</w:t>
      </w:r>
    </w:p>
    <w:p w:rsidR="00257E64" w:rsidRDefault="00257E64">
      <w:r>
        <w:t>Allensbach</w:t>
      </w:r>
    </w:p>
    <w:p w:rsidR="00E074E4" w:rsidRDefault="00E074E4">
      <w:r>
        <w:t>Variable ‚S06b</w:t>
      </w:r>
      <w:r w:rsidR="00E004CF">
        <w:t>_rec</w:t>
      </w:r>
      <w:r>
        <w:t>‘</w:t>
      </w:r>
    </w:p>
    <w:p w:rsidR="00E074E4" w:rsidRDefault="00E004CF">
      <w:r>
        <w:rPr>
          <w:noProof/>
          <w:lang w:eastAsia="de-DE"/>
        </w:rPr>
        <w:drawing>
          <wp:inline distT="0" distB="0" distL="0" distR="0" wp14:anchorId="753F7A51" wp14:editId="1F4459E8">
            <wp:extent cx="4108450" cy="2377317"/>
            <wp:effectExtent l="0" t="0" r="635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111" cy="23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E" w:rsidRDefault="00062C7E"/>
    <w:p w:rsidR="00062C7E" w:rsidRDefault="00257E64">
      <w:r>
        <w:t>GBS:</w:t>
      </w:r>
    </w:p>
    <w:p w:rsidR="00257E64" w:rsidRDefault="00257E64"/>
    <w:p w:rsidR="00E004CF" w:rsidRDefault="00062C7E">
      <w:r>
        <w:t>AM 20: Wöchentliche Arbeitszeit:</w:t>
      </w:r>
    </w:p>
    <w:p w:rsidR="00E004CF" w:rsidRDefault="00E004CF">
      <w:r>
        <w:rPr>
          <w:noProof/>
          <w:lang w:eastAsia="de-DE"/>
        </w:rPr>
        <w:drawing>
          <wp:inline distT="0" distB="0" distL="0" distR="0" wp14:anchorId="1C39E317" wp14:editId="73C9999B">
            <wp:extent cx="5760720" cy="278840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44" w:rsidRDefault="00A06244"/>
    <w:p w:rsidR="00A06244" w:rsidRPr="009B21D0" w:rsidRDefault="00A06244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21D0">
        <w:rPr>
          <w:b/>
        </w:rPr>
        <w:t>SOP-2</w:t>
      </w:r>
    </w:p>
    <w:p w:rsidR="00A06244" w:rsidRDefault="00A06244">
      <w:r>
        <w:t>Allensbach:</w:t>
      </w:r>
    </w:p>
    <w:p w:rsidR="00A06244" w:rsidRDefault="00A06244">
      <w:r>
        <w:t>Variable ‚V01‘ für Optimismus</w:t>
      </w:r>
    </w:p>
    <w:p w:rsidR="00A06244" w:rsidRDefault="00A06244">
      <w:r>
        <w:t>Variable ‚V22‘ für Pessimismus</w:t>
      </w:r>
    </w:p>
    <w:p w:rsidR="00A06244" w:rsidRDefault="00A06244"/>
    <w:p w:rsidR="00A06244" w:rsidRDefault="00A06244">
      <w:r>
        <w:lastRenderedPageBreak/>
        <w:t>Fragebogen (in Allensbach und GBS eingesetzt):</w:t>
      </w:r>
    </w:p>
    <w:p w:rsidR="00A06244" w:rsidRDefault="00A06244">
      <w:r>
        <w:rPr>
          <w:noProof/>
          <w:lang w:eastAsia="de-DE"/>
        </w:rPr>
        <w:drawing>
          <wp:inline distT="0" distB="0" distL="0" distR="0" wp14:anchorId="1816CE9D" wp14:editId="3E0127E4">
            <wp:extent cx="5760720" cy="4571734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44" w:rsidRDefault="00A06244"/>
    <w:p w:rsidR="000A3F6B" w:rsidRPr="009B21D0" w:rsidRDefault="000A3F6B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21D0">
        <w:rPr>
          <w:b/>
        </w:rPr>
        <w:t>Internale/Externale Kontrolle:</w:t>
      </w:r>
    </w:p>
    <w:p w:rsidR="009B21D0" w:rsidRDefault="009B21D0" w:rsidP="009B21D0">
      <w:r>
        <w:t>Allensbach:</w:t>
      </w:r>
    </w:p>
    <w:p w:rsidR="009B21D0" w:rsidRDefault="009B21D0" w:rsidP="009B21D0">
      <w:r>
        <w:t>Variablen V20_1 und V20_2 für internale Kontrolle</w:t>
      </w:r>
    </w:p>
    <w:p w:rsidR="009B21D0" w:rsidRDefault="009B21D0" w:rsidP="009B21D0">
      <w:r>
        <w:t>Variablen V20_3 und V20_4 für externale Kontrolle</w:t>
      </w:r>
    </w:p>
    <w:p w:rsidR="009B21D0" w:rsidRDefault="009B21D0"/>
    <w:p w:rsidR="000A3F6B" w:rsidRDefault="000A3F6B">
      <w:r>
        <w:rPr>
          <w:noProof/>
          <w:lang w:eastAsia="de-DE"/>
        </w:rPr>
        <w:lastRenderedPageBreak/>
        <w:drawing>
          <wp:inline distT="0" distB="0" distL="0" distR="0" wp14:anchorId="10B1453B" wp14:editId="7BB9B528">
            <wp:extent cx="5020310" cy="2648585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E" w:rsidRDefault="00A34A1E"/>
    <w:p w:rsidR="009B21D0" w:rsidRDefault="009B21D0"/>
    <w:p w:rsidR="00A34A1E" w:rsidRDefault="00957714" w:rsidP="00957714">
      <w:pPr>
        <w:tabs>
          <w:tab w:val="left" w:pos="3396"/>
        </w:tabs>
      </w:pPr>
      <w:r>
        <w:tab/>
      </w:r>
    </w:p>
    <w:p w:rsidR="00A06244" w:rsidRPr="009B21D0" w:rsidRDefault="00A06244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21D0">
        <w:rPr>
          <w:b/>
        </w:rPr>
        <w:t>ASKU:</w:t>
      </w:r>
    </w:p>
    <w:p w:rsidR="00A34A1E" w:rsidRDefault="00A34A1E"/>
    <w:p w:rsidR="009B21D0" w:rsidRDefault="009B21D0">
      <w:r>
        <w:t>Allensbach:</w:t>
      </w:r>
    </w:p>
    <w:p w:rsidR="009B21D0" w:rsidRDefault="009B21D0">
      <w:r>
        <w:t>Variablen V20_5, V20_6, V20_7</w:t>
      </w:r>
    </w:p>
    <w:p w:rsidR="00A34A1E" w:rsidRDefault="00A34A1E">
      <w:r>
        <w:rPr>
          <w:noProof/>
          <w:lang w:eastAsia="de-DE"/>
        </w:rPr>
        <w:drawing>
          <wp:inline distT="0" distB="0" distL="0" distR="0" wp14:anchorId="1F0F7946" wp14:editId="2FAC2F6C">
            <wp:extent cx="5760720" cy="275909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44" w:rsidRDefault="00A06244"/>
    <w:p w:rsidR="00A34A1E" w:rsidRDefault="00A34A1E"/>
    <w:p w:rsidR="00957714" w:rsidRDefault="00957714"/>
    <w:p w:rsidR="00A34A1E" w:rsidRPr="009B21D0" w:rsidRDefault="00A34A1E" w:rsidP="009B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21D0">
        <w:rPr>
          <w:b/>
        </w:rPr>
        <w:lastRenderedPageBreak/>
        <w:t>Soziale Unterstützung:</w:t>
      </w:r>
    </w:p>
    <w:p w:rsidR="00A34A1E" w:rsidRDefault="00A34A1E">
      <w:r>
        <w:t>Allensbach</w:t>
      </w:r>
    </w:p>
    <w:p w:rsidR="009B21D0" w:rsidRDefault="009B21D0" w:rsidP="009B21D0">
      <w:r>
        <w:t>V17:  Auf wie viele Menschen kann man sich bei persönlichen Problemen verlassen</w:t>
      </w:r>
    </w:p>
    <w:p w:rsidR="009B21D0" w:rsidRDefault="009B21D0">
      <w:r>
        <w:rPr>
          <w:noProof/>
          <w:lang w:eastAsia="de-DE"/>
        </w:rPr>
        <w:drawing>
          <wp:inline distT="0" distB="0" distL="0" distR="0" wp14:anchorId="543E7FD7" wp14:editId="7CBB2BCD">
            <wp:extent cx="4905375" cy="283845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D0" w:rsidRDefault="009B21D0"/>
    <w:p w:rsidR="009B21D0" w:rsidRDefault="009B21D0" w:rsidP="009B21D0">
      <w:r>
        <w:t>V18 Wie einfach bekommt man praktische Hilfe von Nachbarn</w:t>
      </w:r>
    </w:p>
    <w:p w:rsidR="009B21D0" w:rsidRDefault="009B21D0"/>
    <w:p w:rsidR="009B21D0" w:rsidRDefault="009B21D0">
      <w:r>
        <w:rPr>
          <w:noProof/>
          <w:lang w:eastAsia="de-DE"/>
        </w:rPr>
        <w:drawing>
          <wp:inline distT="0" distB="0" distL="0" distR="0" wp14:anchorId="26F920E8" wp14:editId="3E703488">
            <wp:extent cx="4905375" cy="361950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D0" w:rsidRDefault="009B21D0"/>
    <w:p w:rsidR="009B21D0" w:rsidRDefault="009B21D0">
      <w:r>
        <w:lastRenderedPageBreak/>
        <w:t>V19 Wie viel Interesse zeigen andere Menschen an dem, was man tut</w:t>
      </w:r>
    </w:p>
    <w:p w:rsidR="009B21D0" w:rsidRDefault="009B21D0">
      <w:r>
        <w:rPr>
          <w:noProof/>
          <w:lang w:eastAsia="de-DE"/>
        </w:rPr>
        <w:drawing>
          <wp:inline distT="0" distB="0" distL="0" distR="0" wp14:anchorId="6A4985B4" wp14:editId="219B382A">
            <wp:extent cx="5760720" cy="39056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D0" w:rsidRDefault="009B21D0"/>
    <w:p w:rsidR="00A34A1E" w:rsidRDefault="00A34A1E"/>
    <w:p w:rsidR="00A34A1E" w:rsidRDefault="00A34A1E">
      <w:r>
        <w:t>GBS:</w:t>
      </w:r>
    </w:p>
    <w:p w:rsidR="00A34A1E" w:rsidRDefault="00A34A1E">
      <w:r>
        <w:rPr>
          <w:noProof/>
          <w:lang w:eastAsia="de-DE"/>
        </w:rPr>
        <w:drawing>
          <wp:inline distT="0" distB="0" distL="0" distR="0" wp14:anchorId="3BA02B18" wp14:editId="0AA208CB">
            <wp:extent cx="5760720" cy="3257138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A1E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CC" w:rsidRDefault="006314CC" w:rsidP="00957714">
      <w:pPr>
        <w:spacing w:after="0" w:line="240" w:lineRule="auto"/>
      </w:pPr>
      <w:r>
        <w:separator/>
      </w:r>
    </w:p>
  </w:endnote>
  <w:endnote w:type="continuationSeparator" w:id="0">
    <w:p w:rsidR="006314CC" w:rsidRDefault="006314CC" w:rsidP="0095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195290"/>
      <w:docPartObj>
        <w:docPartGallery w:val="Page Numbers (Bottom of Page)"/>
        <w:docPartUnique/>
      </w:docPartObj>
    </w:sdtPr>
    <w:sdtEndPr/>
    <w:sdtContent>
      <w:p w:rsidR="00957714" w:rsidRDefault="0095771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AA0">
          <w:rPr>
            <w:noProof/>
          </w:rPr>
          <w:t>6</w:t>
        </w:r>
        <w:r>
          <w:fldChar w:fldCharType="end"/>
        </w:r>
      </w:p>
    </w:sdtContent>
  </w:sdt>
  <w:p w:rsidR="00957714" w:rsidRDefault="009577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CC" w:rsidRDefault="006314CC" w:rsidP="00957714">
      <w:pPr>
        <w:spacing w:after="0" w:line="240" w:lineRule="auto"/>
      </w:pPr>
      <w:r>
        <w:separator/>
      </w:r>
    </w:p>
  </w:footnote>
  <w:footnote w:type="continuationSeparator" w:id="0">
    <w:p w:rsidR="006314CC" w:rsidRDefault="006314CC" w:rsidP="00957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E4"/>
    <w:rsid w:val="00062C7E"/>
    <w:rsid w:val="000A3F6B"/>
    <w:rsid w:val="00255F3F"/>
    <w:rsid w:val="00257E64"/>
    <w:rsid w:val="00296D59"/>
    <w:rsid w:val="00365AA0"/>
    <w:rsid w:val="0060691D"/>
    <w:rsid w:val="006314CC"/>
    <w:rsid w:val="007064B7"/>
    <w:rsid w:val="00957714"/>
    <w:rsid w:val="009B21D0"/>
    <w:rsid w:val="00A06244"/>
    <w:rsid w:val="00A34A1E"/>
    <w:rsid w:val="00E004CF"/>
    <w:rsid w:val="00E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4E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7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714"/>
  </w:style>
  <w:style w:type="paragraph" w:styleId="Fuzeile">
    <w:name w:val="footer"/>
    <w:basedOn w:val="Standard"/>
    <w:link w:val="FuzeileZchn"/>
    <w:uiPriority w:val="99"/>
    <w:unhideWhenUsed/>
    <w:rsid w:val="00957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4E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7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714"/>
  </w:style>
  <w:style w:type="paragraph" w:styleId="Fuzeile">
    <w:name w:val="footer"/>
    <w:basedOn w:val="Standard"/>
    <w:link w:val="FuzeileZchn"/>
    <w:uiPriority w:val="99"/>
    <w:unhideWhenUsed/>
    <w:rsid w:val="00957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Chmitorz, Andrea</dc:creator>
  <cp:lastModifiedBy>Chmitorz, Andrea</cp:lastModifiedBy>
  <cp:revision>2</cp:revision>
  <dcterms:created xsi:type="dcterms:W3CDTF">2019-05-28T11:43:00Z</dcterms:created>
  <dcterms:modified xsi:type="dcterms:W3CDTF">2019-05-28T11:43:00Z</dcterms:modified>
</cp:coreProperties>
</file>